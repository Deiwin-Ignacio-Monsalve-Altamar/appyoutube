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E084" w14:textId="0BC508D6" w:rsidR="00E60DE9" w:rsidRPr="0023761E" w:rsidRDefault="00AA6E38" w:rsidP="008460E6">
      <w:pPr>
        <w:jc w:val="center"/>
        <w:rPr>
          <w:b/>
          <w:bCs/>
          <w:lang w:val="es-CO"/>
          <w:rPrChange w:id="0" w:author="Elkin Moreno Velez" w:date="2020-10-07T16:29:00Z">
            <w:rPr>
              <w:lang w:val="es-CO"/>
            </w:rPr>
          </w:rPrChange>
        </w:rPr>
      </w:pPr>
      <w:r w:rsidRPr="0023761E">
        <w:rPr>
          <w:b/>
          <w:bCs/>
          <w:lang w:val="es-CO"/>
          <w:rPrChange w:id="1" w:author="Elkin Moreno Velez" w:date="2020-10-07T16:29:00Z">
            <w:rPr>
              <w:lang w:val="es-CO"/>
            </w:rPr>
          </w:rPrChange>
        </w:rPr>
        <w:t>PROYECTO INICIAL PARA DEV_FOREVER.</w:t>
      </w:r>
    </w:p>
    <w:p w14:paraId="5EF61467" w14:textId="10B1F89E" w:rsidR="00AA6E38" w:rsidRDefault="00AA6E38" w:rsidP="00665583">
      <w:pPr>
        <w:jc w:val="both"/>
        <w:rPr>
          <w:lang w:val="es-CO"/>
        </w:rPr>
      </w:pPr>
      <w:r w:rsidRPr="00AA6E38">
        <w:rPr>
          <w:b/>
          <w:bCs/>
          <w:lang w:val="es-CO"/>
        </w:rPr>
        <w:t>Developers</w:t>
      </w:r>
      <w:r>
        <w:rPr>
          <w:lang w:val="es-CO"/>
        </w:rPr>
        <w:t xml:space="preserve"> desde mi punto de vista realizar un proyecto con la participación de quienes quieran hacerlo, no es obligatorio</w:t>
      </w:r>
      <w:r w:rsidR="008460E6">
        <w:rPr>
          <w:lang w:val="es-CO"/>
        </w:rPr>
        <w:t>,</w:t>
      </w:r>
      <w:r>
        <w:rPr>
          <w:lang w:val="es-CO"/>
        </w:rPr>
        <w:t xml:space="preserve"> propongo que hagamos el </w:t>
      </w:r>
      <w:r w:rsidR="008460E6" w:rsidRPr="008460E6">
        <w:rPr>
          <w:highlight w:val="yellow"/>
          <w:lang w:val="es-CO"/>
        </w:rPr>
        <w:t>Ecosistema</w:t>
      </w:r>
      <w:r w:rsidR="008460E6">
        <w:rPr>
          <w:lang w:val="es-CO"/>
        </w:rPr>
        <w:t xml:space="preserve"> </w:t>
      </w:r>
      <w:r w:rsidR="008460E6" w:rsidRPr="008460E6">
        <w:rPr>
          <w:highlight w:val="yellow"/>
          <w:lang w:val="es-CO"/>
        </w:rPr>
        <w:t>Portal</w:t>
      </w:r>
      <w:r w:rsidRPr="008460E6">
        <w:rPr>
          <w:highlight w:val="yellow"/>
          <w:lang w:val="es-CO"/>
        </w:rPr>
        <w:t xml:space="preserve"> web para Dev_Forever</w:t>
      </w:r>
      <w:r>
        <w:rPr>
          <w:lang w:val="es-CO"/>
        </w:rPr>
        <w:t>.</w:t>
      </w:r>
    </w:p>
    <w:p w14:paraId="4136A7A8" w14:textId="02FBB676" w:rsidR="00AA6E38" w:rsidRDefault="00AA6E38" w:rsidP="00665583">
      <w:pPr>
        <w:jc w:val="both"/>
        <w:rPr>
          <w:lang w:val="es-CO"/>
        </w:rPr>
      </w:pPr>
      <w:r>
        <w:rPr>
          <w:lang w:val="es-CO"/>
        </w:rPr>
        <w:t xml:space="preserve">Que quiero decir con el </w:t>
      </w:r>
      <w:r w:rsidR="008460E6">
        <w:rPr>
          <w:lang w:val="es-CO"/>
        </w:rPr>
        <w:t xml:space="preserve">portal </w:t>
      </w:r>
      <w:r>
        <w:rPr>
          <w:lang w:val="es-CO"/>
        </w:rPr>
        <w:t>web de Dev_Forever.</w:t>
      </w:r>
    </w:p>
    <w:p w14:paraId="0A8D4014" w14:textId="347A5439" w:rsidR="00AA6E38" w:rsidRDefault="00AA6E38" w:rsidP="00665583">
      <w:pPr>
        <w:jc w:val="both"/>
        <w:rPr>
          <w:lang w:val="es-CO"/>
        </w:rPr>
      </w:pPr>
      <w:r>
        <w:rPr>
          <w:lang w:val="es-CO"/>
        </w:rPr>
        <w:t xml:space="preserve">Como Developer me sueño un sitio que llegue a superar un </w:t>
      </w:r>
      <w:del w:id="2" w:author="Elkin Moreno Velez" w:date="2020-10-07T16:16:00Z">
        <w:r w:rsidDel="008460E6">
          <w:rPr>
            <w:lang w:val="es-CO"/>
          </w:rPr>
          <w:delText xml:space="preserve">CompuTrabajo </w:delText>
        </w:r>
      </w:del>
      <w:ins w:id="3" w:author="Elkin Moreno Velez" w:date="2020-10-07T16:29:00Z">
        <w:r w:rsidR="0023761E">
          <w:rPr>
            <w:lang w:val="es-CO"/>
          </w:rPr>
          <w:t>CompuTrabajo</w:t>
        </w:r>
      </w:ins>
      <w:ins w:id="4" w:author="Elkin Moreno Velez" w:date="2020-10-07T16:16:00Z">
        <w:r w:rsidR="008460E6">
          <w:rPr>
            <w:lang w:val="es-CO"/>
          </w:rPr>
          <w:t xml:space="preserve"> </w:t>
        </w:r>
      </w:ins>
      <w:r>
        <w:rPr>
          <w:lang w:val="es-CO"/>
        </w:rPr>
        <w:t xml:space="preserve">y cualquiera de estas plataformas. Vamos a diseñar e implementar un </w:t>
      </w:r>
      <w:r w:rsidR="008460E6">
        <w:rPr>
          <w:lang w:val="es-CO"/>
        </w:rPr>
        <w:t xml:space="preserve">portal </w:t>
      </w:r>
      <w:r>
        <w:rPr>
          <w:lang w:val="es-CO"/>
        </w:rPr>
        <w:t xml:space="preserve">web donde los Developers podamos subir nuestra hoja de vida, y las diferentes secciones como skills softs and </w:t>
      </w:r>
      <w:proofErr w:type="spellStart"/>
      <w:r>
        <w:rPr>
          <w:lang w:val="es-CO"/>
        </w:rPr>
        <w:t>hard</w:t>
      </w:r>
      <w:proofErr w:type="spellEnd"/>
      <w:r>
        <w:rPr>
          <w:lang w:val="es-CO"/>
        </w:rPr>
        <w:t xml:space="preserve">.  Y que tengamos un buscador que permita </w:t>
      </w:r>
      <w:r w:rsidR="008460E6">
        <w:rPr>
          <w:lang w:val="es-CO"/>
        </w:rPr>
        <w:t>consultar</w:t>
      </w:r>
      <w:r>
        <w:rPr>
          <w:lang w:val="es-CO"/>
        </w:rPr>
        <w:t xml:space="preserve"> información de manera cruzada.</w:t>
      </w:r>
    </w:p>
    <w:p w14:paraId="1A492BA7" w14:textId="2CA1D46D" w:rsidR="00AA6E38" w:rsidRDefault="00AA6E38" w:rsidP="00665583">
      <w:pPr>
        <w:jc w:val="both"/>
        <w:rPr>
          <w:lang w:val="es-CO"/>
        </w:rPr>
      </w:pPr>
      <w:r>
        <w:rPr>
          <w:lang w:val="es-CO"/>
        </w:rPr>
        <w:t xml:space="preserve">Otro componente que puede tener nuestro </w:t>
      </w:r>
      <w:r w:rsidR="008460E6">
        <w:rPr>
          <w:lang w:val="es-CO"/>
        </w:rPr>
        <w:t>Portal we</w:t>
      </w:r>
      <w:r>
        <w:rPr>
          <w:lang w:val="es-CO"/>
        </w:rPr>
        <w:t>b es el de ofertas laborales, ofertas de consultoría, ofertas de proyectos etc.</w:t>
      </w:r>
    </w:p>
    <w:p w14:paraId="50BF7927" w14:textId="6838FFC8" w:rsidR="00AA6E38" w:rsidRDefault="00AA6E38" w:rsidP="00665583">
      <w:pPr>
        <w:jc w:val="both"/>
        <w:rPr>
          <w:lang w:val="es-CO"/>
        </w:rPr>
      </w:pPr>
      <w:r>
        <w:rPr>
          <w:lang w:val="es-CO"/>
        </w:rPr>
        <w:t>Una vez el sitio web tenga esta dinámica le inyectamos temas de data science, tema de reconocimiento facial, temas de sensaciones y vamos escalando el sistema a manejar todo el tema de talento humano.</w:t>
      </w:r>
    </w:p>
    <w:p w14:paraId="6C7F3C4B" w14:textId="1142F0CC" w:rsidR="00AA6E38" w:rsidRDefault="00AA6E38" w:rsidP="00665583">
      <w:pPr>
        <w:jc w:val="both"/>
        <w:rPr>
          <w:lang w:val="es-CO"/>
        </w:rPr>
      </w:pPr>
      <w:r>
        <w:rPr>
          <w:lang w:val="es-CO"/>
        </w:rPr>
        <w:t xml:space="preserve">Si estamos de acuerdo con el anterior proyecto entonces el siguiente paso es que definamos en que tecnología se va a realizar, quienes quieren participar como Analistas de Requisitos, Scrum </w:t>
      </w:r>
      <w:proofErr w:type="gramStart"/>
      <w:r>
        <w:rPr>
          <w:lang w:val="es-CO"/>
        </w:rPr>
        <w:t>Masters</w:t>
      </w:r>
      <w:proofErr w:type="gramEnd"/>
      <w:r>
        <w:rPr>
          <w:lang w:val="es-CO"/>
        </w:rPr>
        <w:t xml:space="preserve">, Arquitectos, Diseñadores, Testers, Devops, </w:t>
      </w:r>
      <w:r w:rsidR="008460E6">
        <w:rPr>
          <w:lang w:val="es-CO"/>
        </w:rPr>
        <w:t>L</w:t>
      </w:r>
      <w:r w:rsidR="00665583">
        <w:rPr>
          <w:lang w:val="es-CO"/>
        </w:rPr>
        <w:t>íder</w:t>
      </w:r>
      <w:r>
        <w:rPr>
          <w:lang w:val="es-CO"/>
        </w:rPr>
        <w:t xml:space="preserve"> de proyecto</w:t>
      </w:r>
      <w:r w:rsidR="00665583">
        <w:rPr>
          <w:lang w:val="es-CO"/>
        </w:rPr>
        <w:t>.</w:t>
      </w:r>
      <w:r>
        <w:rPr>
          <w:lang w:val="es-CO"/>
        </w:rPr>
        <w:t xml:space="preserve"> </w:t>
      </w:r>
    </w:p>
    <w:p w14:paraId="32467490" w14:textId="7135953F" w:rsidR="00665583" w:rsidRDefault="00665583" w:rsidP="00665583">
      <w:pPr>
        <w:jc w:val="both"/>
        <w:rPr>
          <w:lang w:val="es-CO"/>
        </w:rPr>
      </w:pPr>
      <w:r>
        <w:rPr>
          <w:lang w:val="es-CO"/>
        </w:rPr>
        <w:t>Si el anterior proyecto no les parece, entonces enviar un documento como este con su propuesta y con las diferentes propuestas luego hacemos un Meet y nos decidimos cual realizar.</w:t>
      </w:r>
    </w:p>
    <w:p w14:paraId="47B0449D" w14:textId="6D2000F3" w:rsidR="00665583" w:rsidRDefault="00665583" w:rsidP="00665583">
      <w:pPr>
        <w:jc w:val="both"/>
        <w:rPr>
          <w:lang w:val="es-CO"/>
        </w:rPr>
      </w:pPr>
      <w:r>
        <w:rPr>
          <w:lang w:val="es-CO"/>
        </w:rPr>
        <w:t xml:space="preserve">Una vez seleccionado el </w:t>
      </w:r>
      <w:r w:rsidR="008460E6">
        <w:rPr>
          <w:lang w:val="es-CO"/>
        </w:rPr>
        <w:t>proyecto, seleccionamos</w:t>
      </w:r>
      <w:r>
        <w:rPr>
          <w:lang w:val="es-CO"/>
        </w:rPr>
        <w:t xml:space="preserve"> la tecnología(s) es importante que los expertos en dichas tecnologías realicen videos o charlas vía Meet para que enseñen a los que quieran participar </w:t>
      </w:r>
      <w:r w:rsidR="008460E6">
        <w:rPr>
          <w:lang w:val="es-CO"/>
        </w:rPr>
        <w:t>desarrollando,</w:t>
      </w:r>
      <w:r>
        <w:rPr>
          <w:lang w:val="es-CO"/>
        </w:rPr>
        <w:t xml:space="preserve"> Developers que no sean fuertes con dicha tecnología, quieran aprender y quieran aportar al proyecto.</w:t>
      </w:r>
    </w:p>
    <w:p w14:paraId="55922FCD" w14:textId="571818E5" w:rsidR="00665583" w:rsidRDefault="00665583" w:rsidP="00665583">
      <w:pPr>
        <w:jc w:val="both"/>
        <w:rPr>
          <w:lang w:val="es-CO"/>
        </w:rPr>
      </w:pPr>
      <w:r>
        <w:rPr>
          <w:lang w:val="es-CO"/>
        </w:rPr>
        <w:t xml:space="preserve">Los videos que se realicen van a alimentar el canal de YouTube para que nos de </w:t>
      </w:r>
      <w:r w:rsidR="008460E6">
        <w:rPr>
          <w:lang w:val="es-CO"/>
        </w:rPr>
        <w:t>visibilidad,</w:t>
      </w:r>
      <w:r>
        <w:rPr>
          <w:lang w:val="es-CO"/>
        </w:rPr>
        <w:t xml:space="preserve"> es posible que si tenemos buen material de videos lo podamos convertir en curso y buscar monetizarlo.</w:t>
      </w:r>
    </w:p>
    <w:p w14:paraId="5B037069" w14:textId="0930D59E" w:rsidR="002B6496" w:rsidRDefault="00665583" w:rsidP="00665583">
      <w:pPr>
        <w:jc w:val="both"/>
        <w:rPr>
          <w:lang w:val="es-CO"/>
        </w:rPr>
      </w:pPr>
      <w:r>
        <w:rPr>
          <w:lang w:val="es-CO"/>
        </w:rPr>
        <w:t xml:space="preserve">El entrenamiento no necesariamente debe estar en cabeza de una sola persona, la idea es que realicemos </w:t>
      </w:r>
      <w:r w:rsidRPr="00665583">
        <w:rPr>
          <w:highlight w:val="yellow"/>
          <w:lang w:val="es-CO"/>
        </w:rPr>
        <w:t>Micro tareas</w:t>
      </w:r>
      <w:r>
        <w:rPr>
          <w:lang w:val="es-CO"/>
        </w:rPr>
        <w:t xml:space="preserve"> para no tener la excusa del factor tiempo.   </w:t>
      </w:r>
    </w:p>
    <w:p w14:paraId="1D09E4F8" w14:textId="75C1326D" w:rsidR="00665583" w:rsidRDefault="008460E6" w:rsidP="00665583">
      <w:pPr>
        <w:jc w:val="both"/>
        <w:rPr>
          <w:lang w:val="es-CO"/>
        </w:rPr>
      </w:pPr>
      <w:r>
        <w:rPr>
          <w:lang w:val="es-CO"/>
        </w:rPr>
        <w:t>Cuando hablo de un ecosistema me refiero a tener tres sistemas.</w:t>
      </w:r>
    </w:p>
    <w:p w14:paraId="0FB864AE" w14:textId="610E6AB5" w:rsidR="008460E6" w:rsidRDefault="008460E6" w:rsidP="008460E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 Portal </w:t>
      </w:r>
      <w:del w:id="5" w:author="Elkin Moreno Velez" w:date="2020-10-07T16:17:00Z">
        <w:r w:rsidDel="002B6496">
          <w:rPr>
            <w:lang w:val="es-CO"/>
          </w:rPr>
          <w:delText>Web  (</w:delText>
        </w:r>
      </w:del>
      <w:ins w:id="6" w:author="Elkin Moreno Velez" w:date="2020-10-07T16:17:00Z">
        <w:r w:rsidR="002B6496">
          <w:rPr>
            <w:lang w:val="es-CO"/>
          </w:rPr>
          <w:t>Web (</w:t>
        </w:r>
      </w:ins>
      <w:r>
        <w:rPr>
          <w:lang w:val="es-CO"/>
        </w:rPr>
        <w:t>FrontEnd)</w:t>
      </w:r>
    </w:p>
    <w:p w14:paraId="51978FFF" w14:textId="0E031865" w:rsidR="008460E6" w:rsidRDefault="008460E6" w:rsidP="008460E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 Api (Back</w:t>
      </w:r>
      <w:ins w:id="7" w:author="Elkin Moreno Velez" w:date="2020-10-07T16:16:00Z">
        <w:r>
          <w:rPr>
            <w:lang w:val="es-CO"/>
          </w:rPr>
          <w:t>E</w:t>
        </w:r>
      </w:ins>
      <w:del w:id="8" w:author="Elkin Moreno Velez" w:date="2020-10-07T16:16:00Z">
        <w:r w:rsidDel="008460E6">
          <w:rPr>
            <w:lang w:val="es-CO"/>
          </w:rPr>
          <w:delText>e</w:delText>
        </w:r>
      </w:del>
      <w:r>
        <w:rPr>
          <w:lang w:val="es-CO"/>
        </w:rPr>
        <w:t>nd)</w:t>
      </w:r>
    </w:p>
    <w:p w14:paraId="2EC1EF88" w14:textId="2733D3F7" w:rsidR="008460E6" w:rsidRDefault="008460E6" w:rsidP="008460E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Aplicación Móvil</w:t>
      </w:r>
    </w:p>
    <w:p w14:paraId="0A57669A" w14:textId="1918C518" w:rsidR="008460E6" w:rsidRPr="008460E6" w:rsidRDefault="008460E6" w:rsidP="008460E6">
      <w:pPr>
        <w:jc w:val="both"/>
      </w:pPr>
      <w:r>
        <w:rPr>
          <w:lang w:val="es-CO"/>
        </w:rPr>
        <w:t xml:space="preserve">En arquitectura de Software hay un patrón que se llama Pizarra.  </w:t>
      </w:r>
      <w:r w:rsidRPr="008460E6">
        <w:t>(</w:t>
      </w:r>
      <w:hyperlink r:id="rId5" w:history="1">
        <w:r w:rsidRPr="008460E6">
          <w:rPr>
            <w:rStyle w:val="Hyperlink"/>
          </w:rPr>
          <w:t>https://aprendearquitecturasoftware.wordpress.com/2018/10/05/patron-pizarra-blackboard-grupo-8/</w:t>
        </w:r>
      </w:hyperlink>
      <w:r w:rsidRPr="008460E6">
        <w:t>)</w:t>
      </w:r>
    </w:p>
    <w:p w14:paraId="0DDA5982" w14:textId="01C31A92" w:rsidR="008460E6" w:rsidRDefault="008460E6" w:rsidP="008460E6">
      <w:pPr>
        <w:jc w:val="both"/>
        <w:rPr>
          <w:lang w:val="es-CO"/>
        </w:rPr>
      </w:pPr>
      <w:r w:rsidRPr="008460E6">
        <w:rPr>
          <w:lang w:val="es-CO"/>
        </w:rPr>
        <w:t xml:space="preserve">La idea es que </w:t>
      </w:r>
      <w:r>
        <w:rPr>
          <w:lang w:val="es-CO"/>
        </w:rPr>
        <w:t xml:space="preserve">cada Developer aporte según </w:t>
      </w:r>
      <w:proofErr w:type="gramStart"/>
      <w:r>
        <w:rPr>
          <w:lang w:val="es-CO"/>
        </w:rPr>
        <w:t>su intereses</w:t>
      </w:r>
      <w:proofErr w:type="gramEnd"/>
      <w:r>
        <w:rPr>
          <w:lang w:val="es-CO"/>
        </w:rPr>
        <w:t xml:space="preserve"> y según su deseo, reitero si no le interesa participar no es obligatorio.</w:t>
      </w:r>
    </w:p>
    <w:p w14:paraId="5C5BA373" w14:textId="61DBD1DA" w:rsidR="0023761E" w:rsidRPr="008460E6" w:rsidRDefault="008460E6" w:rsidP="008460E6">
      <w:pPr>
        <w:jc w:val="both"/>
        <w:rPr>
          <w:lang w:val="es-CO"/>
        </w:rPr>
      </w:pPr>
      <w:r>
        <w:rPr>
          <w:lang w:val="es-CO"/>
        </w:rPr>
        <w:t xml:space="preserve">Iremos compartiendo con todos los avances que vamos </w:t>
      </w:r>
      <w:del w:id="9" w:author="Elkin Moreno Velez" w:date="2020-10-07T16:29:00Z">
        <w:r w:rsidDel="0023761E">
          <w:rPr>
            <w:lang w:val="es-CO"/>
          </w:rPr>
          <w:delText>teniend</w:delText>
        </w:r>
      </w:del>
      <w:ins w:id="10" w:author="Elkin Moreno Velez" w:date="2020-10-07T16:29:00Z">
        <w:r w:rsidR="0023761E">
          <w:rPr>
            <w:lang w:val="es-CO"/>
          </w:rPr>
          <w:t>teniendo</w:t>
        </w:r>
      </w:ins>
      <w:r>
        <w:rPr>
          <w:lang w:val="es-CO"/>
        </w:rPr>
        <w:t xml:space="preserve"> para que todos vayan aprendiendo en las diferentes disciplinas que se hace y cuales pueden llegar a ser las mejores prácticas.</w:t>
      </w:r>
    </w:p>
    <w:sectPr w:rsidR="0023761E" w:rsidRPr="0084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01B43"/>
    <w:multiLevelType w:val="hybridMultilevel"/>
    <w:tmpl w:val="8C0E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kin Moreno Velez">
    <w15:presenceInfo w15:providerId="Windows Live" w15:userId="2622bd0d250c2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38"/>
    <w:rsid w:val="0023761E"/>
    <w:rsid w:val="002B6496"/>
    <w:rsid w:val="00361061"/>
    <w:rsid w:val="00665583"/>
    <w:rsid w:val="008460E6"/>
    <w:rsid w:val="00AA6E38"/>
    <w:rsid w:val="00D0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55B"/>
  <w15:chartTrackingRefBased/>
  <w15:docId w15:val="{DE6A6C29-7B12-4810-A2D0-4EBCD80F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rendearquitecturasoftware.wordpress.com/2018/10/05/patron-pizarra-blackboard-grupo-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Moreno Velez</dc:creator>
  <cp:keywords/>
  <dc:description/>
  <cp:lastModifiedBy>Elkin Moreno Velez</cp:lastModifiedBy>
  <cp:revision>1</cp:revision>
  <dcterms:created xsi:type="dcterms:W3CDTF">2020-10-07T20:46:00Z</dcterms:created>
  <dcterms:modified xsi:type="dcterms:W3CDTF">2020-10-07T21:31:00Z</dcterms:modified>
</cp:coreProperties>
</file>